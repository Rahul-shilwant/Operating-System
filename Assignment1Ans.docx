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Q1. Explore the following commands with various options, refer man pages for </w:t>
      </w:r>
    </w:p>
    <w:p>
      <w:pPr>
        <w:pStyle w:val="Normal"/>
        <w:rPr/>
      </w:pPr>
      <w:r>
        <w:rPr/>
        <w:t xml:space="preserve">    </w:t>
      </w:r>
      <w:r>
        <w:rPr/>
        <w:t>further help a) date b) cal c) bc d) echo e) who f) whoami g) logname g) uname h) seq i) clear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Ans:-</w:t>
      </w:r>
    </w:p>
    <w:p>
      <w:pPr>
        <w:pStyle w:val="Normal"/>
        <w:rPr/>
      </w:pPr>
      <w:r>
        <w:rPr/>
        <w:tab/>
        <w:t xml:space="preserve">a)date </w:t>
      </w:r>
    </w:p>
    <w:p>
      <w:pPr>
        <w:pStyle w:val="Normal"/>
        <w:rPr/>
      </w:pPr>
      <w:r>
        <w:rPr/>
        <w:tab/>
        <w:t xml:space="preserve">  1. date +%a  ---&gt; Mon</w:t>
      </w:r>
    </w:p>
    <w:p>
      <w:pPr>
        <w:pStyle w:val="Normal"/>
        <w:rPr/>
      </w:pPr>
      <w:r>
        <w:rPr/>
        <w:tab/>
        <w:t xml:space="preserve">  2.date +%A -----&gt;Monday</w:t>
      </w:r>
    </w:p>
    <w:p>
      <w:pPr>
        <w:pStyle w:val="Normal"/>
        <w:rPr/>
      </w:pPr>
      <w:r>
        <w:rPr/>
        <w:tab/>
        <w:t xml:space="preserve">  3. date +%b--&gt;Sep</w:t>
      </w:r>
    </w:p>
    <w:p>
      <w:pPr>
        <w:pStyle w:val="Normal"/>
        <w:rPr/>
      </w:pPr>
      <w:r>
        <w:rPr/>
        <w:tab/>
        <w:t xml:space="preserve">  4.date +%B--&gt;September</w:t>
      </w:r>
    </w:p>
    <w:p>
      <w:pPr>
        <w:pStyle w:val="Normal"/>
        <w:rPr/>
      </w:pPr>
      <w:r>
        <w:rPr/>
        <w:tab/>
        <w:t xml:space="preserve">  5.date +%d--&gt;07</w:t>
      </w:r>
    </w:p>
    <w:p>
      <w:pPr>
        <w:pStyle w:val="Normal"/>
        <w:rPr/>
      </w:pPr>
      <w:r>
        <w:rPr/>
        <w:tab/>
        <w:t xml:space="preserve">  6.date +%D --&gt;09/07/20</w:t>
      </w:r>
    </w:p>
    <w:p>
      <w:pPr>
        <w:pStyle w:val="Normal"/>
        <w:rPr/>
      </w:pPr>
      <w:r>
        <w:rPr/>
        <w:tab/>
        <w:t xml:space="preserve">  7.date +%F--&gt;2020-09-07</w:t>
      </w:r>
    </w:p>
    <w:p>
      <w:pPr>
        <w:pStyle w:val="Normal"/>
        <w:rPr/>
      </w:pPr>
      <w:r>
        <w:rPr/>
        <w:tab/>
        <w:t xml:space="preserve">  8.date +%y--&gt;20</w:t>
      </w:r>
    </w:p>
    <w:p>
      <w:pPr>
        <w:pStyle w:val="Normal"/>
        <w:rPr/>
      </w:pPr>
      <w:r>
        <w:rPr/>
        <w:tab/>
        <w:t xml:space="preserve">  9.date +%Y--&gt;2020</w:t>
      </w:r>
    </w:p>
    <w:p>
      <w:pPr>
        <w:pStyle w:val="Normal"/>
        <w:rPr/>
      </w:pPr>
      <w:r>
        <w:rPr/>
        <w:tab/>
        <w:t xml:space="preserve">  10.date +%T--&gt;22:07:56</w:t>
      </w:r>
    </w:p>
    <w:p>
      <w:pPr>
        <w:pStyle w:val="Normal"/>
        <w:rPr/>
      </w:pPr>
      <w:r>
        <w:rPr/>
        <w:tab/>
        <w:t xml:space="preserve">  11.date +%d/%B/%Y--&gt;07/September/2020</w:t>
      </w:r>
    </w:p>
    <w:p>
      <w:pPr>
        <w:pStyle w:val="Normal"/>
        <w:rPr/>
      </w:pPr>
      <w:r>
        <w:rPr/>
        <w:tab/>
        <w:t xml:space="preserve">  12.date +%d-%B-%Y--&gt;07-September-2020</w:t>
      </w:r>
    </w:p>
    <w:p>
      <w:pPr>
        <w:pStyle w:val="Normal"/>
        <w:rPr/>
      </w:pPr>
      <w:r>
        <w:rPr/>
        <w:tab/>
        <w:t xml:space="preserve">  13.date +%B%d%Y--&gt;September072020</w:t>
      </w:r>
    </w:p>
    <w:p>
      <w:pPr>
        <w:pStyle w:val="Normal"/>
        <w:rPr/>
      </w:pPr>
      <w:r>
        <w:rPr/>
        <w:tab/>
        <w:t xml:space="preserve">  14.date +%d%B%Y--&gt;07September2020</w:t>
      </w:r>
    </w:p>
    <w:p>
      <w:pPr>
        <w:pStyle w:val="Normal"/>
        <w:rPr/>
      </w:pPr>
      <w:r>
        <w:rPr/>
        <w:tab/>
        <w:t xml:space="preserve">  15.date +%B%d%Y--&gt;September072020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b)cal --</w:t>
      </w:r>
      <w:r>
        <w:rPr>
          <w:rFonts w:cs="Mangal"/>
        </w:rPr>
        <w:t>calander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1.cal 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  September 2020</w:t>
      </w:r>
    </w:p>
    <w:p>
      <w:pPr>
        <w:pStyle w:val="Normal"/>
        <w:rPr/>
      </w:pPr>
      <w:r>
        <w:rPr/>
        <w:t>Su Mo Tu We Th Fr Sa</w:t>
      </w:r>
    </w:p>
    <w:p>
      <w:pPr>
        <w:pStyle w:val="Normal"/>
        <w:rPr/>
      </w:pPr>
      <w:r>
        <w:rPr/>
        <w:t xml:space="preserve">       </w:t>
      </w:r>
      <w:r>
        <w:rPr/>
        <w:t>1  2  3  4  5</w:t>
      </w:r>
    </w:p>
    <w:p>
      <w:pPr>
        <w:pStyle w:val="Normal"/>
        <w:rPr/>
      </w:pPr>
      <w:r>
        <w:rPr/>
        <w:t xml:space="preserve"> </w:t>
      </w:r>
      <w:r>
        <w:rPr/>
        <w:t>6  7  8  9 10 11 12</w:t>
      </w:r>
    </w:p>
    <w:p>
      <w:pPr>
        <w:pStyle w:val="Normal"/>
        <w:rPr/>
      </w:pPr>
      <w:r>
        <w:rPr/>
        <w:t>13 14 15 16 17 18 19</w:t>
      </w:r>
    </w:p>
    <w:p>
      <w:pPr>
        <w:pStyle w:val="Normal"/>
        <w:rPr/>
      </w:pPr>
      <w:r>
        <w:rPr/>
        <w:t>20 21 22 23 24 25 26</w:t>
      </w:r>
    </w:p>
    <w:p>
      <w:pPr>
        <w:pStyle w:val="Normal"/>
        <w:rPr/>
      </w:pPr>
      <w:r>
        <w:rPr/>
        <w:t>27 28 29 30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2.cal -m jan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 </w:t>
      </w:r>
      <w:r>
        <w:rPr/>
        <w:t>January 2020</w:t>
      </w:r>
    </w:p>
    <w:p>
      <w:pPr>
        <w:pStyle w:val="Normal"/>
        <w:rPr/>
      </w:pPr>
      <w:r>
        <w:rPr/>
        <w:t>Su Mo Tu We Th Fr Sa</w:t>
      </w:r>
    </w:p>
    <w:p>
      <w:pPr>
        <w:pStyle w:val="Normal"/>
        <w:rPr/>
      </w:pPr>
      <w:r>
        <w:rPr/>
        <w:t xml:space="preserve">          </w:t>
      </w:r>
      <w:r>
        <w:rPr/>
        <w:t>1  2  3  4</w:t>
      </w:r>
    </w:p>
    <w:p>
      <w:pPr>
        <w:pStyle w:val="Normal"/>
        <w:rPr/>
      </w:pPr>
      <w:r>
        <w:rPr/>
        <w:t xml:space="preserve"> </w:t>
      </w:r>
      <w:r>
        <w:rPr/>
        <w:t>5  6  7  8  9 10 11</w:t>
      </w:r>
    </w:p>
    <w:p>
      <w:pPr>
        <w:pStyle w:val="Normal"/>
        <w:rPr/>
      </w:pPr>
      <w:r>
        <w:rPr/>
        <w:t>12 13 14 15 16 17 18</w:t>
      </w:r>
    </w:p>
    <w:p>
      <w:pPr>
        <w:pStyle w:val="Normal"/>
        <w:rPr/>
      </w:pPr>
      <w:r>
        <w:rPr/>
        <w:t>19 20 21 22 23 24 25</w:t>
      </w:r>
    </w:p>
    <w:p>
      <w:pPr>
        <w:pStyle w:val="Normal"/>
        <w:rPr/>
      </w:pPr>
      <w:r>
        <w:rPr/>
        <w:t>26 27 28 29 30 31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3.cal 2022  --&gt;whole year calender</w:t>
      </w:r>
    </w:p>
    <w:p>
      <w:pPr>
        <w:pStyle w:val="Normal"/>
        <w:rPr/>
      </w:pPr>
      <w:r>
        <w:rPr/>
        <w:t>1.cal  --&gt; Shows current month calendar on the terminal</w:t>
      </w:r>
    </w:p>
    <w:p>
      <w:pPr>
        <w:pStyle w:val="Normal"/>
        <w:rPr/>
      </w:pPr>
      <w:r>
        <w:rPr/>
        <w:t>2.cal -m jan --&gt; current month given in command</w:t>
      </w:r>
    </w:p>
    <w:p>
      <w:pPr>
        <w:pStyle w:val="Normal"/>
        <w:rPr/>
      </w:pPr>
      <w:r>
        <w:rPr/>
        <w:t>3.cal 2022  --&gt;whole year calender</w:t>
      </w:r>
    </w:p>
    <w:p>
      <w:pPr>
        <w:pStyle w:val="Normal"/>
        <w:rPr/>
      </w:pPr>
      <w:r>
        <w:rPr/>
        <w:t>4.cal -3 --&gt; Shows calendar of previous, current and next month</w:t>
      </w:r>
    </w:p>
    <w:p>
      <w:pPr>
        <w:pStyle w:val="Normal"/>
        <w:rPr/>
      </w:pPr>
      <w:r>
        <w:rPr/>
        <w:t>5.cal 08 2020 --&gt; Shows calendar of selected month and year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C).bc</w:t>
      </w:r>
    </w:p>
    <w:p>
      <w:pPr>
        <w:pStyle w:val="Normal"/>
        <w:rPr/>
      </w:pPr>
      <w:r>
        <w:rPr/>
        <w:t>The bc command supports the following features:</w:t>
      </w:r>
    </w:p>
    <w:p>
      <w:pPr>
        <w:pStyle w:val="Normal"/>
        <w:rPr/>
      </w:pPr>
      <w:r>
        <w:rPr/>
        <w:t xml:space="preserve">      </w:t>
      </w:r>
      <w:r>
        <w:rPr/>
        <w:t xml:space="preserve">1.Arithmetic operators   echo "12+5" | bc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 xml:space="preserve">     </w:t>
      </w:r>
      <w:r>
        <w:rPr/>
        <w:t>2.Increment or Decrement operators</w:t>
      </w:r>
    </w:p>
    <w:p>
      <w:pPr>
        <w:pStyle w:val="Normal"/>
        <w:rPr/>
      </w:pPr>
      <w:r>
        <w:rPr/>
        <w:tab/>
        <w:t xml:space="preserve">      echo "var=10;++var" | bc</w:t>
      </w:r>
    </w:p>
    <w:p>
      <w:pPr>
        <w:pStyle w:val="Normal"/>
        <w:rPr/>
      </w:pPr>
      <w:r>
        <w:rPr/>
        <w:t xml:space="preserve">     </w:t>
      </w:r>
      <w:r>
        <w:rPr/>
        <w:t>3.Assignment operators</w:t>
      </w:r>
    </w:p>
    <w:p>
      <w:pPr>
        <w:pStyle w:val="Normal"/>
        <w:rPr/>
      </w:pPr>
      <w:r>
        <w:rPr/>
        <w:tab/>
        <w:t xml:space="preserve">   echo "var=10;var" | bc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4.Comparison or Relational operators</w:t>
      </w:r>
    </w:p>
    <w:p>
      <w:pPr>
        <w:pStyle w:val="Normal"/>
        <w:rPr/>
      </w:pPr>
      <w:r>
        <w:rPr/>
        <w:tab/>
        <w:t>echo "10&gt;5" |bc  --&gt;true returns 1</w:t>
      </w:r>
    </w:p>
    <w:p>
      <w:pPr>
        <w:pStyle w:val="Normal"/>
        <w:rPr/>
      </w:pPr>
      <w:r>
        <w:rPr/>
        <w:tab/>
        <w:t>echo "1==2" | bc --&gt;false return 0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5.Logical or Boolean operators</w:t>
      </w:r>
    </w:p>
    <w:p>
      <w:pPr>
        <w:pStyle w:val="Normal"/>
        <w:rPr/>
      </w:pPr>
      <w:r>
        <w:rPr/>
        <w:t xml:space="preserve">Logical operators are mostly used in conditional statements. </w:t>
      </w:r>
    </w:p>
    <w:p>
      <w:pPr>
        <w:pStyle w:val="Normal"/>
        <w:rPr/>
      </w:pPr>
      <w:r>
        <w:rPr/>
        <w:t>The result of the logical operators is either 1(TRUE) or 0(FALSE).</w:t>
      </w:r>
    </w:p>
    <w:p>
      <w:pPr>
        <w:pStyle w:val="Normal"/>
        <w:rPr/>
      </w:pPr>
      <w:r>
        <w:rPr/>
        <w:t xml:space="preserve"> </w:t>
      </w:r>
      <w:r>
        <w:rPr/>
        <w:t>expr1 &amp;&amp; expr2 : Result is 1 if both expressions are non-zero.</w:t>
      </w:r>
    </w:p>
    <w:p>
      <w:pPr>
        <w:pStyle w:val="Normal"/>
        <w:rPr/>
      </w:pPr>
      <w:r>
        <w:rPr/>
        <w:t xml:space="preserve">   </w:t>
      </w:r>
      <w:r>
        <w:rPr/>
        <w:t>echo "10 &amp;&amp; 5 " | bc</w:t>
      </w:r>
    </w:p>
    <w:p>
      <w:pPr>
        <w:pStyle w:val="Normal"/>
        <w:rPr/>
      </w:pPr>
      <w:r>
        <w:rPr/>
        <w:t xml:space="preserve">      </w:t>
      </w:r>
      <w:r>
        <w:rPr/>
        <w:t>expr1 || expr2 : Result is 1 if either expression is non-zero.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   echo "0||0" | bc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 xml:space="preserve">      </w:t>
      </w:r>
      <w:r>
        <w:rPr/>
        <w:t>!expr : Result is 1 if expr is 0.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  <w:t xml:space="preserve">    echo "! 0" | bc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6.Conditional statements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 xml:space="preserve">  echo 'n=8 ; m=10; if(n&gt;m) print "n is greater" else print "m is greater" ' | bc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7.Iterative statements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   echo "for(i=1; i&lt;=10; i++) {i;}" | 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Q2.</w:t>
        <w:tab/>
        <w:t>A) Create three directory a b and c and create a.txt,b.txt and c.txt</w:t>
      </w:r>
    </w:p>
    <w:p>
      <w:pPr>
        <w:pStyle w:val="Normal"/>
        <w:rPr/>
      </w:pPr>
      <w:r>
        <w:rPr/>
        <w:tab/>
        <w:tab/>
        <w:t>in each directory respectively and then copy c directory into the a.</w:t>
      </w:r>
    </w:p>
    <w:p>
      <w:pPr>
        <w:pStyle w:val="Normal"/>
        <w:rPr/>
      </w:pPr>
      <w:r>
        <w:rPr/>
        <w:tab/>
        <w:t>B)Move Directory b to c.</w:t>
      </w:r>
    </w:p>
    <w:p>
      <w:pPr>
        <w:pStyle w:val="Normal"/>
        <w:rPr/>
      </w:pPr>
      <w:r>
        <w:rPr/>
        <w:tab/>
        <w:t>C)Create alias of ls -lh command to your name.</w:t>
      </w:r>
    </w:p>
    <w:p>
      <w:pPr>
        <w:pStyle w:val="Normal"/>
        <w:rPr/>
      </w:pPr>
      <w:r>
        <w:rPr/>
        <w:tab/>
        <w:t>D)Change Directory name a to cdac.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Ans:-</w:t>
      </w:r>
    </w:p>
    <w:p>
      <w:pPr>
        <w:pStyle w:val="Normal"/>
        <w:rPr/>
      </w:pPr>
      <w:r>
        <w:rPr/>
        <w:tab/>
        <w:t>A)</w:t>
      </w:r>
    </w:p>
    <w:p>
      <w:pPr>
        <w:pStyle w:val="Normal"/>
        <w:rPr/>
      </w:pPr>
      <w:r>
        <w:rPr/>
        <w:tab/>
        <w:t>mkdir a b c</w:t>
      </w:r>
    </w:p>
    <w:p>
      <w:pPr>
        <w:pStyle w:val="Normal"/>
        <w:rPr/>
      </w:pPr>
      <w:r>
        <w:rPr/>
        <w:tab/>
        <w:t>cd a</w:t>
      </w:r>
    </w:p>
    <w:p>
      <w:pPr>
        <w:pStyle w:val="Normal"/>
        <w:rPr/>
      </w:pPr>
      <w:r>
        <w:rPr/>
        <w:tab/>
        <w:t>touch a.txt</w:t>
      </w:r>
    </w:p>
    <w:p>
      <w:pPr>
        <w:pStyle w:val="Normal"/>
        <w:rPr/>
      </w:pPr>
      <w:r>
        <w:rPr/>
        <w:tab/>
        <w:t xml:space="preserve"> cd ..</w:t>
      </w:r>
    </w:p>
    <w:p>
      <w:pPr>
        <w:pStyle w:val="Normal"/>
        <w:rPr/>
      </w:pPr>
      <w:r>
        <w:rPr/>
        <w:tab/>
        <w:t>cd b</w:t>
      </w:r>
    </w:p>
    <w:p>
      <w:pPr>
        <w:pStyle w:val="Normal"/>
        <w:rPr/>
      </w:pPr>
      <w:r>
        <w:rPr/>
        <w:tab/>
        <w:t>touch b.txt</w:t>
      </w:r>
    </w:p>
    <w:p>
      <w:pPr>
        <w:pStyle w:val="Normal"/>
        <w:rPr/>
      </w:pPr>
      <w:r>
        <w:rPr/>
        <w:tab/>
        <w:t>cd ..</w:t>
      </w:r>
    </w:p>
    <w:p>
      <w:pPr>
        <w:pStyle w:val="Normal"/>
        <w:rPr/>
      </w:pPr>
      <w:r>
        <w:rPr/>
        <w:tab/>
        <w:t>cd c</w:t>
      </w:r>
    </w:p>
    <w:p>
      <w:pPr>
        <w:pStyle w:val="Normal"/>
        <w:rPr/>
      </w:pPr>
      <w:r>
        <w:rPr/>
        <w:tab/>
        <w:t>touch c.txt</w:t>
      </w:r>
    </w:p>
    <w:p>
      <w:pPr>
        <w:pStyle w:val="Normal"/>
        <w:rPr/>
      </w:pPr>
      <w:r>
        <w:rPr/>
        <w:tab/>
        <w:t>cd ..</w:t>
      </w:r>
    </w:p>
    <w:p>
      <w:pPr>
        <w:pStyle w:val="Normal"/>
        <w:rPr/>
      </w:pPr>
      <w:r>
        <w:rPr/>
        <w:tab/>
        <w:t>cp -r c a ----copy C dir into a dir</w:t>
      </w:r>
    </w:p>
    <w:p>
      <w:pPr>
        <w:pStyle w:val="Normal"/>
        <w:rPr/>
      </w:pPr>
      <w:r>
        <w:rPr/>
        <w:tab/>
        <w:t>cd a</w:t>
      </w:r>
    </w:p>
    <w:p>
      <w:pPr>
        <w:pStyle w:val="Normal"/>
        <w:rPr/>
      </w:pPr>
      <w:r>
        <w:rPr/>
        <w:tab/>
        <w:t>ls</w:t>
      </w:r>
    </w:p>
    <w:p>
      <w:pPr>
        <w:pStyle w:val="Normal"/>
        <w:rPr/>
      </w:pPr>
      <w:r>
        <w:rPr/>
        <w:tab/>
        <w:t>a.txt  c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B)</w:t>
      </w:r>
    </w:p>
    <w:p>
      <w:pPr>
        <w:pStyle w:val="Normal"/>
        <w:rPr/>
      </w:pPr>
      <w:r>
        <w:rPr/>
        <w:tab/>
        <w:t>cd ..</w:t>
      </w:r>
    </w:p>
    <w:p>
      <w:pPr>
        <w:pStyle w:val="Normal"/>
        <w:rPr/>
      </w:pPr>
      <w:r>
        <w:rPr/>
        <w:tab/>
        <w:t>mv b c</w:t>
      </w:r>
    </w:p>
    <w:p>
      <w:pPr>
        <w:pStyle w:val="Normal"/>
        <w:rPr/>
      </w:pPr>
      <w:r>
        <w:rPr/>
        <w:tab/>
        <w:t>cd c</w:t>
      </w:r>
    </w:p>
    <w:p>
      <w:pPr>
        <w:pStyle w:val="Normal"/>
        <w:rPr/>
      </w:pPr>
      <w:r>
        <w:rPr/>
        <w:tab/>
        <w:t>ls</w:t>
      </w:r>
    </w:p>
    <w:p>
      <w:pPr>
        <w:pStyle w:val="Normal"/>
        <w:rPr/>
      </w:pPr>
      <w:r>
        <w:rPr/>
        <w:tab/>
        <w:t>b  c.txt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c)</w:t>
      </w:r>
    </w:p>
    <w:p>
      <w:pPr>
        <w:pStyle w:val="Normal"/>
        <w:rPr/>
      </w:pPr>
      <w:r>
        <w:rPr/>
        <w:t>rw-r--r-- 1 traiblazer traiblazer  71K Jul 24 20:12  520077.pdf</w:t>
      </w:r>
    </w:p>
    <w:p>
      <w:pPr>
        <w:pStyle w:val="Normal"/>
        <w:rPr/>
      </w:pPr>
      <w:r>
        <w:rPr/>
        <w:t>-rw-r--r-- 1 traiblazer traiblazer 3.3K Sep  7 23:10 'Assignment 1'</w:t>
      </w:r>
    </w:p>
    <w:p>
      <w:pPr>
        <w:pStyle w:val="Normal"/>
        <w:rPr/>
      </w:pPr>
      <w:r>
        <w:rPr/>
        <w:t>drwxr-xr-x 3 traiblazer traiblazer 4.0K Sep  8 01:30  B</w:t>
      </w:r>
    </w:p>
    <w:p>
      <w:pPr>
        <w:pStyle w:val="Normal"/>
        <w:rPr/>
      </w:pPr>
      <w:r>
        <w:rPr/>
        <w:t>drwxrwxrwx 4 traiblazer traiblazer 4.0K Sep  7 20:25  OS</w:t>
      </w:r>
    </w:p>
    <w:p>
      <w:pPr>
        <w:pStyle w:val="Normal"/>
        <w:rPr/>
      </w:pPr>
      <w:r>
        <w:rPr/>
      </w:r>
    </w:p>
    <w:p>
      <w:pPr>
        <w:pStyle w:val="Normal"/>
        <w:rPr>
          <w:rFonts w:cs="Mangal"/>
        </w:rPr>
      </w:pPr>
      <w:r>
        <w:rPr>
          <w:rFonts w:cs="Mangal"/>
        </w:rPr>
        <w:t>D) mv a cdac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Q3. A) Create five files file1.txt , file2.txt ,file3.txt file4.txt and</w:t>
      </w:r>
    </w:p>
    <w:p>
      <w:pPr>
        <w:pStyle w:val="Normal"/>
        <w:rPr/>
      </w:pPr>
      <w:r>
        <w:rPr/>
        <w:t xml:space="preserve">    </w:t>
      </w:r>
      <w:r>
        <w:rPr/>
        <w:t>file5.txt with some text inside it. Search for 's' character</w:t>
      </w:r>
    </w:p>
    <w:p>
      <w:pPr>
        <w:pStyle w:val="Normal"/>
        <w:rPr/>
      </w:pPr>
      <w:r>
        <w:rPr/>
        <w:t xml:space="preserve">    </w:t>
      </w:r>
      <w:r>
        <w:rPr/>
        <w:t>inside all the files using grep command.</w:t>
      </w:r>
    </w:p>
    <w:p>
      <w:pPr>
        <w:pStyle w:val="Normal"/>
        <w:rPr/>
      </w:pPr>
      <w:r>
        <w:rPr/>
        <w:t xml:space="preserve">    </w:t>
      </w:r>
      <w:r>
        <w:rPr/>
        <w:t>Also Use cat to view all file content together.</w:t>
      </w:r>
    </w:p>
    <w:p>
      <w:pPr>
        <w:pStyle w:val="Normal"/>
        <w:rPr/>
      </w:pPr>
      <w:r>
        <w:rPr/>
        <w:tab/>
        <w:t>B)Create file.txt using cat and edit that using nano editor.</w:t>
      </w:r>
    </w:p>
    <w:p>
      <w:pPr>
        <w:pStyle w:val="Normal"/>
        <w:rPr/>
      </w:pPr>
      <w:r>
        <w:rPr/>
        <w:tab/>
        <w:t>c)Create 5 empty files using touch command</w:t>
      </w:r>
    </w:p>
    <w:p>
      <w:pPr>
        <w:pStyle w:val="Normal"/>
        <w:rPr/>
      </w:pPr>
      <w:r>
        <w:rPr/>
        <w:tab/>
        <w:t>D)Remove previously created directory a , b and 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Ans: </w:t>
      </w:r>
      <w:bookmarkStart w:id="0" w:name="__DdeLink__562_4109690551"/>
      <w:r>
        <w:rPr/>
        <w:t xml:space="preserve">touch </w:t>
      </w:r>
      <w:ins w:id="0" w:author="Unknown Author" w:date="2020-09-08T01:46:39Z">
        <w:r>
          <w:rPr/>
          <w:t xml:space="preserve"> file1.txt  file2.txt  file3.txt  file4.txt</w:t>
        </w:r>
      </w:ins>
      <w:ins w:id="1" w:author="Unknown Author" w:date="2020-09-08T01:47:09Z">
        <w:r>
          <w:rPr/>
          <w:t xml:space="preserve"> file5.txt</w:t>
        </w:r>
      </w:ins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Q4. Create a file with some content using vi editor</w:t>
      </w:r>
    </w:p>
    <w:p>
      <w:pPr>
        <w:pStyle w:val="Normal"/>
        <w:rPr/>
      </w:pPr>
      <w:r>
        <w:rPr/>
        <w:tab/>
        <w:t>a) Display the file using cat command</w:t>
      </w:r>
    </w:p>
    <w:p>
      <w:pPr>
        <w:pStyle w:val="Normal"/>
        <w:rPr/>
      </w:pPr>
      <w:r>
        <w:rPr/>
        <w:tab/>
        <w:t>b) Display line numbers along with content</w:t>
      </w:r>
    </w:p>
    <w:p>
      <w:pPr>
        <w:pStyle w:val="Normal"/>
        <w:rPr/>
      </w:pPr>
      <w:r>
        <w:rPr/>
        <w:tab/>
        <w:t>c) Display the file in reverse order using tac</w:t>
      </w:r>
    </w:p>
    <w:p>
      <w:pPr>
        <w:pStyle w:val="Normal"/>
        <w:rPr/>
      </w:pPr>
      <w:r>
        <w:rPr/>
        <w:tab/>
        <w:t>d) Combine multiple files using cat command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Q5. Create Random some files and sub directories.</w:t>
      </w:r>
    </w:p>
    <w:p>
      <w:pPr>
        <w:pStyle w:val="Normal"/>
        <w:rPr/>
      </w:pPr>
      <w:r>
        <w:rPr/>
        <w:tab/>
        <w:t>a) display files row wise, column wise, 1 per row</w:t>
      </w:r>
    </w:p>
    <w:p>
      <w:pPr>
        <w:pStyle w:val="Normal"/>
        <w:rPr/>
      </w:pPr>
      <w:r>
        <w:rPr/>
        <w:tab/>
        <w:t>b) sort the files in ascending, descending order</w:t>
      </w:r>
    </w:p>
    <w:p>
      <w:pPr>
        <w:pStyle w:val="Normal"/>
        <w:rPr/>
      </w:pPr>
      <w:r>
        <w:rPr/>
        <w:tab/>
        <w:t>c) Create some hidden files and sub directories and display them using “ls -a”</w:t>
      </w:r>
    </w:p>
    <w:p>
      <w:pPr>
        <w:pStyle w:val="Normal"/>
        <w:rPr/>
      </w:pPr>
      <w:r>
        <w:rPr/>
        <w:tab/>
        <w:t>d) Change time stamp of some files and directories using touch command and display the files using ls -t ls -rt</w:t>
      </w:r>
    </w:p>
    <w:p>
      <w:pPr>
        <w:pStyle w:val="Normal"/>
        <w:rPr/>
      </w:pPr>
      <w:r>
        <w:rPr/>
        <w:tab/>
        <w:t>e) Recursive display contents of your home directory.</w:t>
      </w:r>
    </w:p>
    <w:p>
      <w:pPr>
        <w:pStyle w:val="Normal"/>
        <w:rPr/>
      </w:pPr>
      <w:r>
        <w:rPr/>
        <w:tab/>
        <w:t>f) display all attributes of files and directories using ls -l</w:t>
      </w:r>
    </w:p>
    <w:p>
      <w:pPr>
        <w:pStyle w:val="Normal"/>
        <w:rPr/>
      </w:pPr>
      <w:r>
        <w:rPr/>
        <w:tab/>
        <w:t>g) display attributes of a directory using ls -ld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==================================================================================</w:t>
      </w:r>
    </w:p>
    <w:p>
      <w:pPr>
        <w:pStyle w:val="Normal"/>
        <w:rPr/>
      </w:pPr>
      <w:r>
        <w:rPr/>
        <w:t>Q1. Create directory of your name and then create 4 files inside it named</w:t>
      </w:r>
    </w:p>
    <w:p>
      <w:pPr>
        <w:pStyle w:val="Normal"/>
        <w:rPr/>
      </w:pPr>
      <w:r>
        <w:rPr/>
        <w:tab/>
        <w:t>a.txt, b.txt, c.txt and d.sh. And change the directory permission to</w:t>
      </w:r>
    </w:p>
    <w:p>
      <w:pPr>
        <w:pStyle w:val="Normal"/>
        <w:rPr/>
      </w:pPr>
      <w:r>
        <w:rPr/>
        <w:tab/>
        <w:t>only user and also files permission to only user such that</w:t>
      </w:r>
    </w:p>
    <w:p>
      <w:pPr>
        <w:pStyle w:val="Normal"/>
        <w:rPr/>
      </w:pPr>
      <w:r>
        <w:rPr/>
        <w:tab/>
        <w:tab/>
        <w:t>a)user can read and write the file a.txt and b.txt</w:t>
      </w:r>
    </w:p>
    <w:p>
      <w:pPr>
        <w:pStyle w:val="Normal"/>
        <w:rPr/>
      </w:pPr>
      <w:r>
        <w:rPr/>
        <w:tab/>
        <w:tab/>
        <w:t>b)user can write the file c.txt</w:t>
      </w:r>
    </w:p>
    <w:p>
      <w:pPr>
        <w:pStyle w:val="Normal"/>
        <w:rPr/>
      </w:pPr>
      <w:r>
        <w:rPr/>
        <w:tab/>
        <w:tab/>
        <w:t>c)user can exectuable the file d.sh. Make</w:t>
      </w:r>
    </w:p>
    <w:p>
      <w:pPr>
        <w:pStyle w:val="Normal"/>
        <w:rPr/>
      </w:pPr>
      <w:r>
        <w:rPr/>
        <w:tab/>
        <w:tab/>
        <w:tab/>
        <w:t>Contents of file d.sh:</w:t>
      </w:r>
    </w:p>
    <w:p>
      <w:pPr>
        <w:pStyle w:val="Normal"/>
        <w:rPr/>
      </w:pPr>
      <w:r>
        <w:rPr/>
        <w:tab/>
        <w:tab/>
        <w:tab/>
        <w:t>#/bin/sh</w:t>
      </w:r>
    </w:p>
    <w:p>
      <w:pPr>
        <w:pStyle w:val="Normal"/>
        <w:rPr/>
      </w:pPr>
      <w:r>
        <w:rPr/>
        <w:tab/>
        <w:tab/>
        <w:tab/>
        <w:t>ls -lh</w:t>
      </w:r>
    </w:p>
    <w:p>
      <w:pPr>
        <w:pStyle w:val="Normal"/>
        <w:rPr/>
      </w:pPr>
      <w:r>
        <w:rPr/>
        <w:t>Q2. Change the permission of the previous directory to executable only.</w:t>
      </w:r>
    </w:p>
    <w:p>
      <w:pPr>
        <w:pStyle w:val="Normal"/>
        <w:rPr/>
      </w:pPr>
      <w:r>
        <w:rPr/>
        <w:tab/>
        <w:t>Analyze the output.</w:t>
      </w:r>
    </w:p>
    <w:p>
      <w:pPr>
        <w:pStyle w:val="Normal"/>
        <w:rPr/>
      </w:pPr>
      <w:r>
        <w:rPr/>
        <w:t>Q3. Change the permission of the previous directory to read only.</w:t>
      </w:r>
    </w:p>
    <w:p>
      <w:pPr>
        <w:pStyle w:val="Normal"/>
        <w:rPr/>
      </w:pPr>
      <w:r>
        <w:rPr/>
        <w:tab/>
        <w:t>Analyze the output.</w:t>
      </w:r>
    </w:p>
    <w:p>
      <w:pPr>
        <w:pStyle w:val="Normal"/>
        <w:rPr/>
      </w:pPr>
      <w:r>
        <w:rPr/>
        <w:t>Q4. Use echo to list the all files of your home directory.</w:t>
      </w:r>
    </w:p>
    <w:p>
      <w:pPr>
        <w:pStyle w:val="Normal"/>
        <w:rPr/>
      </w:pPr>
      <w:r>
        <w:rPr/>
        <w:t>Q5. Use echo to list the all files of /etc/ directory</w:t>
      </w:r>
    </w:p>
    <w:p>
      <w:pPr>
        <w:pStyle w:val="Normal"/>
        <w:rPr/>
      </w:pPr>
      <w:r>
        <w:rPr/>
        <w:t>Q6. Use echo to list the all files of /etc/ directory with extension name .conf</w:t>
      </w:r>
    </w:p>
    <w:p>
      <w:pPr>
        <w:pStyle w:val="Normal"/>
        <w:rPr/>
      </w:pPr>
      <w:r>
        <w:rPr/>
        <w:t>Q7. Use echo to append your name to a.txt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==================================================================================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Note:Many operation might not work.Analyze them</w:t>
      </w:r>
    </w:p>
    <w:p>
      <w:pPr>
        <w:pStyle w:val="Normal"/>
        <w:rPr/>
      </w:pPr>
      <w:r>
        <w:rPr/>
        <w:t>1.</w:t>
        <w:tab/>
        <w:t>Create Three level nested directory a,b and c</w:t>
      </w:r>
    </w:p>
    <w:p>
      <w:pPr>
        <w:pStyle w:val="Normal"/>
        <w:rPr/>
      </w:pPr>
      <w:r>
        <w:rPr/>
        <w:t>a)Create at least one hidden file in each directory</w:t>
      </w:r>
    </w:p>
    <w:p>
      <w:pPr>
        <w:pStyle w:val="Normal"/>
        <w:rPr/>
      </w:pPr>
      <w:r>
        <w:rPr/>
        <w:t>b)Create at least one normal text file in each directory</w:t>
      </w:r>
    </w:p>
    <w:p>
      <w:pPr>
        <w:pStyle w:val="Normal"/>
        <w:rPr/>
      </w:pPr>
      <w:r>
        <w:rPr/>
        <w:t>c)Copy c into a</w:t>
      </w:r>
    </w:p>
    <w:p>
      <w:pPr>
        <w:pStyle w:val="Normal"/>
        <w:rPr/>
      </w:pPr>
      <w:r>
        <w:rPr/>
        <w:t>d)Copy file inside a into 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  <w:tab/>
        <w:t>Change the third level directory c permission to read only</w:t>
      </w:r>
    </w:p>
    <w:p>
      <w:pPr>
        <w:pStyle w:val="Normal"/>
        <w:rPr/>
      </w:pPr>
      <w:r>
        <w:rPr/>
        <w:t>3.</w:t>
        <w:tab/>
        <w:t>Try copying third level c directory to outside of a</w:t>
      </w:r>
    </w:p>
    <w:p>
      <w:pPr>
        <w:pStyle w:val="Normal"/>
        <w:rPr/>
      </w:pPr>
      <w:r>
        <w:rPr/>
        <w:t>4.</w:t>
        <w:tab/>
        <w:t>Create the directory  “data“ inside b</w:t>
      </w:r>
    </w:p>
    <w:p>
      <w:pPr>
        <w:pStyle w:val="Normal"/>
        <w:rPr/>
      </w:pPr>
      <w:r>
        <w:rPr/>
        <w:t>5.</w:t>
        <w:tab/>
        <w:t>Change the permission of b to read and write only</w:t>
      </w:r>
    </w:p>
    <w:p>
      <w:pPr>
        <w:pStyle w:val="Normal"/>
        <w:rPr/>
      </w:pPr>
      <w:r>
        <w:rPr/>
        <w:t>6.</w:t>
        <w:tab/>
        <w:t>Create directory “data2”  inside b</w:t>
      </w:r>
    </w:p>
    <w:p>
      <w:pPr>
        <w:pStyle w:val="Normal"/>
        <w:rPr/>
      </w:pPr>
      <w:r>
        <w:rPr/>
        <w:t>7.</w:t>
        <w:tab/>
        <w:t>Create data.txt file inside b</w:t>
      </w:r>
    </w:p>
    <w:p>
      <w:pPr>
        <w:pStyle w:val="Normal"/>
        <w:rPr/>
      </w:pPr>
      <w:r>
        <w:rPr/>
        <w:t>8.</w:t>
        <w:tab/>
        <w:t>Rename the second level directory c to copied_dir</w:t>
      </w:r>
    </w:p>
    <w:p>
      <w:pPr>
        <w:pStyle w:val="Normal"/>
        <w:rPr/>
      </w:pPr>
      <w:r>
        <w:rPr/>
        <w:t>9.</w:t>
        <w:tab/>
        <w:t>Change permission of copied_dir to only executable</w:t>
      </w:r>
    </w:p>
    <w:p>
      <w:pPr>
        <w:pStyle w:val="Normal"/>
        <w:rPr/>
      </w:pPr>
      <w:r>
        <w:rPr/>
        <w:t>10.</w:t>
        <w:tab/>
        <w:t>Try ls on copied_dir</w:t>
      </w:r>
    </w:p>
    <w:p>
      <w:pPr>
        <w:pStyle w:val="Normal"/>
        <w:rPr/>
      </w:pPr>
      <w:r>
        <w:rPr/>
        <w:t>11.</w:t>
        <w:tab/>
        <w:t>Try moving copied_dir to outside of a</w:t>
      </w:r>
    </w:p>
    <w:p>
      <w:pPr>
        <w:pStyle w:val="Normal"/>
        <w:rPr/>
      </w:pPr>
      <w:r>
        <w:rPr/>
        <w:t>12.</w:t>
        <w:tab/>
        <w:t>Try moving data directory outside of a</w:t>
      </w:r>
    </w:p>
    <w:p>
      <w:pPr>
        <w:pStyle w:val="Normal"/>
        <w:rPr/>
      </w:pPr>
      <w:r>
        <w:rPr/>
        <w:t>13.</w:t>
        <w:tab/>
        <w:t>Now change the owner of the directory a to root</w:t>
      </w:r>
    </w:p>
    <w:p>
      <w:pPr>
        <w:pStyle w:val="Normal"/>
        <w:rPr/>
      </w:pPr>
      <w:r>
        <w:rPr/>
        <w:t>14.</w:t>
        <w:tab/>
        <w:t>Change permission of a to read write and executable to only user</w:t>
      </w:r>
    </w:p>
    <w:p>
      <w:pPr>
        <w:pStyle w:val="Normal"/>
        <w:rPr/>
      </w:pPr>
      <w:r>
        <w:rPr/>
        <w:t>15.</w:t>
        <w:tab/>
        <w:t>Try creating directory sample inside a</w:t>
      </w:r>
    </w:p>
    <w:p>
      <w:pPr>
        <w:pStyle w:val="Normal"/>
        <w:rPr/>
      </w:pPr>
      <w:r>
        <w:rPr/>
        <w:t>16.</w:t>
        <w:tab/>
        <w:t>Create directory x outside a</w:t>
      </w:r>
    </w:p>
    <w:p>
      <w:pPr>
        <w:pStyle w:val="Normal"/>
        <w:rPr/>
      </w:pPr>
      <w:r>
        <w:rPr/>
        <w:t>17.</w:t>
        <w:tab/>
        <w:t>Try moving x inside a</w:t>
      </w:r>
    </w:p>
    <w:p>
      <w:pPr>
        <w:pStyle w:val="Normal"/>
        <w:rPr/>
      </w:pPr>
      <w:r>
        <w:rPr/>
        <w:t>18.</w:t>
        <w:tab/>
        <w:t>Create directory movies</w:t>
      </w:r>
    </w:p>
    <w:p>
      <w:pPr>
        <w:pStyle w:val="Normal"/>
        <w:rPr/>
      </w:pPr>
      <w:r>
        <w:rPr/>
        <w:t>19.</w:t>
        <w:tab/>
        <w:t>Change group of movies to sudo</w:t>
      </w:r>
    </w:p>
    <w:p>
      <w:pPr>
        <w:pStyle w:val="Normal"/>
        <w:rPr/>
      </w:pPr>
      <w:r>
        <w:rPr/>
        <w:t>20.</w:t>
        <w:tab/>
        <w:t>Change group of movies to avahi</w:t>
      </w:r>
    </w:p>
    <w:p>
      <w:pPr>
        <w:pStyle w:val="Normal"/>
        <w:rPr/>
      </w:pPr>
      <w:r>
        <w:rPr/>
        <w:t>21.</w:t>
        <w:tab/>
        <w:t>Try changing permission after changing ownership to root</w:t>
      </w:r>
    </w:p>
    <w:p>
      <w:pPr>
        <w:pStyle w:val="Normal"/>
        <w:rPr/>
      </w:pPr>
      <w:r>
        <w:rPr/>
        <w:t>22.</w:t>
        <w:tab/>
        <w:t>Try Changing permission after changing group to sudo without sudo</w:t>
      </w:r>
    </w:p>
    <w:p>
      <w:pPr>
        <w:pStyle w:val="Normal"/>
        <w:rPr/>
      </w:pPr>
      <w:r>
        <w:rPr/>
        <w:t>23.</w:t>
        <w:tab/>
        <w:t>Try Changing owner and group both to root</w:t>
      </w:r>
    </w:p>
    <w:p>
      <w:pPr>
        <w:pStyle w:val="Normal"/>
        <w:rPr/>
      </w:pPr>
      <w:r>
        <w:rPr/>
        <w:t>24.</w:t>
        <w:tab/>
        <w:t>Try changinging permission</w:t>
      </w:r>
    </w:p>
    <w:p>
      <w:pPr>
        <w:pStyle w:val="Normal"/>
        <w:rPr/>
      </w:pPr>
      <w:r>
        <w:rPr/>
        <w:t>25.</w:t>
        <w:tab/>
        <w:t>Try deleting the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trackRevisions/>
  <w:defaultTabStop w:val="720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709be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LibreOffice/6.3.5.2$Linux_X86_64 LibreOffice_project/30$Build-2</Application>
  <Pages>13</Pages>
  <Words>1092</Words>
  <Characters>5009</Characters>
  <CharactersWithSpaces>6216</CharactersWithSpaces>
  <Paragraphs>185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2020-09-06T11:43:00Z</dcterms:created>
  <dc:creator>hp</dc:creator>
  <dc:description/>
  <dc:language>en-IN</dc:language>
  <cp:lastModifiedBy/>
  <dcterms:modified xsi:type="dcterms:W3CDTF">2020-09-08T01:47:24Z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